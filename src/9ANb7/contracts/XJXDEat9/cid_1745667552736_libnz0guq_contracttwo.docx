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line="235" w:lineRule="atLeast"/>
        <w:ind w:right="0" w:firstLine="0" w:left="0"/>
        <w:rPr/>
      </w:pPr>
      <w:r>
        <w:rPr>
          <w:rFonts w:ascii="Calibri" w:hAnsi="Calibri" w:eastAsia="Calibri" w:cs="Calibri"/>
          <w:color w:val="000000"/>
          <w:sz w:val="22"/>
        </w:rPr>
        <w:t xml:space="preserve">SAMPLE Instructor Contractual Agreement </w:t>
      </w:r>
      <w:r/>
    </w:p>
    <w:p>
      <w:pPr>
        <w:pBdr>
          <w:top w:val="none" w:color="000000" w:sz="4" w:space="0"/>
          <w:left w:val="none" w:color="000000" w:sz="4" w:space="0"/>
          <w:bottom w:val="none" w:color="000000" w:sz="4" w:space="0"/>
          <w:right w:val="none" w:color="000000" w:sz="4" w:space="0"/>
        </w:pBdr>
        <w:spacing w:line="235" w:lineRule="atLeast"/>
        <w:ind w:right="0" w:firstLine="0" w:left="0"/>
        <w:rPr/>
      </w:pPr>
      <w:r>
        <w:rPr>
          <w:rFonts w:ascii="Calibri" w:hAnsi="Calibri" w:eastAsia="Calibri" w:cs="Calibri"/>
          <w:color w:val="000000"/>
          <w:sz w:val="22"/>
        </w:rPr>
        <w:t xml:space="preserve">between Name of Sponsor – Vanshika Aggarwal and </w:t>
      </w:r>
      <w:r/>
    </w:p>
    <w:p>
      <w:pPr>
        <w:pBdr>
          <w:top w:val="none" w:color="000000" w:sz="4" w:space="0"/>
          <w:left w:val="none" w:color="000000" w:sz="4" w:space="0"/>
          <w:bottom w:val="none" w:color="000000" w:sz="4" w:space="0"/>
          <w:right w:val="none" w:color="000000" w:sz="4" w:space="0"/>
        </w:pBdr>
        <w:spacing w:line="235" w:lineRule="atLeast"/>
        <w:ind w:right="0" w:firstLine="0" w:left="0"/>
        <w:rPr/>
      </w:pPr>
      <w:r>
        <w:rPr>
          <w:rFonts w:ascii="Calibri" w:hAnsi="Calibri" w:eastAsia="Calibri" w:cs="Calibri"/>
          <w:color w:val="000000"/>
          <w:sz w:val="22"/>
        </w:rPr>
        <w:t xml:space="preserve">Name of Instructor - Kapil Mohan </w:t>
      </w:r>
      <w:ins w:id="0" w:author="XJXDEat9" w:date="2025-05-07T11:32:22Z" oouserid="XJXDEat9">
        <w:r>
          <w:rPr>
            <w:rFonts w:ascii="Calibri" w:hAnsi="Calibri" w:eastAsia="Calibri" w:cs="Calibri"/>
            <w:color w:val="000000"/>
            <w:sz w:val="22"/>
          </w:rPr>
        </w:r>
      </w:ins>
      <w:r/>
    </w:p>
    <w:p>
      <w:pPr>
        <w:pBdr>
          <w:top w:val="none" w:color="000000" w:sz="4" w:space="0"/>
          <w:left w:val="none" w:color="000000" w:sz="4" w:space="0"/>
          <w:bottom w:val="none" w:color="000000" w:sz="4" w:space="0"/>
          <w:right w:val="none" w:color="000000" w:sz="4" w:space="0"/>
        </w:pBdr>
        <w:spacing w:line="235" w:lineRule="atLeast"/>
        <w:ind w:right="0" w:firstLine="0" w:left="0"/>
        <w:rPr/>
      </w:pPr>
      <w:r>
        <w:rPr>
          <w:rFonts w:ascii="Calibri" w:hAnsi="Calibri" w:eastAsia="Calibri" w:cs="Calibri"/>
          <w:color w:val="000000"/>
          <w:sz w:val="22"/>
        </w:rPr>
        <w:t xml:space="preserve"> I. PURPOSE To provide instruction in the Basic EMT program at  Noida sector 137  , from 25-04-2025 to 22-09-2025    . II. AGREEMENT AMOUNT The Sponsor, subject to the terms of this agreement, shall provide payment of $ 90000        maximum of      10     </w:t>
      </w:r>
      <w:r>
        <w:rPr>
          <w:rFonts w:ascii="Calibri" w:hAnsi="Calibri" w:eastAsia="Calibri" w:cs="Calibri"/>
          <w:color w:val="000000"/>
          <w:sz w:val="22"/>
        </w:rPr>
        <w:t xml:space="preserve">   hours, for a total not to exceed $  100000                . III. RESPONSIBILITIES - INSTRUCTOR A.       25-04-2025     to     22-09-2025    per hour, up to a The Instructor shall serve as faculty for the Basic EMT program, providing didactic and practic</w:t>
      </w:r>
      <w:r>
        <w:rPr>
          <w:rFonts w:ascii="Calibri" w:hAnsi="Calibri" w:eastAsia="Calibri" w:cs="Calibri"/>
          <w:color w:val="000000"/>
          <w:sz w:val="22"/>
        </w:rPr>
        <w:t xml:space="preserve">al instruction, as assigned by the course coordinator. B. C. The Instructor shall be on time and prepared for all assignments. The Instructor shall abide by all policies of the Sponsor pertaining to faculty (attached). IV. RESPONSIBILITIES - CONTRACTOR A. </w:t>
      </w:r>
      <w:r>
        <w:rPr>
          <w:rFonts w:ascii="Calibri" w:hAnsi="Calibri" w:eastAsia="Calibri" w:cs="Calibri"/>
          <w:color w:val="000000"/>
          <w:sz w:val="22"/>
        </w:rPr>
        <w:t xml:space="preserve">B. The Contractor shall provide assignments and preparation material to the Instructor on a timely basis. The Contractor shall provide payment in accordance with this agreement, based on completion of assignment(s) as certified by the course coordinator. V</w:t>
      </w:r>
      <w:r>
        <w:rPr>
          <w:rFonts w:ascii="Calibri" w:hAnsi="Calibri" w:eastAsia="Calibri" w:cs="Calibri"/>
          <w:color w:val="000000"/>
          <w:sz w:val="22"/>
        </w:rPr>
        <w:t xml:space="preserve">. ASSURANCES A. In compliance with Title VI of the Civil Rights Act of 1964 and the Regulations of the U.S. Department of Health and Human Services issued thereunder, and Section 504 of the Rehabilitation Act of 1973, and the Rules of the Michigan Civil Ri</w:t>
      </w:r>
      <w:r>
        <w:rPr>
          <w:rFonts w:ascii="Calibri" w:hAnsi="Calibri" w:eastAsia="Calibri" w:cs="Calibri"/>
          <w:color w:val="000000"/>
          <w:sz w:val="22"/>
        </w:rPr>
        <w:t xml:space="preserve">ghts Commission; the Instructor assures that, in carrying out this program no person shall be excluded from participation, denied any benefits, or subjected to discrimination on the basis of race, creed, age, color, national origin or ancestry, religion, s</w:t>
      </w:r>
      <w:r>
        <w:rPr>
          <w:rFonts w:ascii="Calibri" w:hAnsi="Calibri" w:eastAsia="Calibri" w:cs="Calibri"/>
          <w:color w:val="000000"/>
          <w:sz w:val="22"/>
        </w:rPr>
        <w:t xml:space="preserve">ex, or marital status (except where a bonafide occupational qualification exists).  This policy of nondiscrimination shall also apply to otherwise qualified handicapped individuals. B. It is the policy of the Sponsor to provide an environment that is free </w:t>
      </w:r>
      <w:r>
        <w:rPr>
          <w:rFonts w:ascii="Calibri" w:hAnsi="Calibri" w:eastAsia="Calibri" w:cs="Calibri"/>
          <w:color w:val="000000"/>
          <w:sz w:val="22"/>
        </w:rPr>
        <w:t xml:space="preserve">of discriminatory harassment.  Discriminatory harassment is prohibited.  Discriminatory harassment constitutes any behavior or pattern of behavior, malicious or benign, intended or unintended, physical or verbal, that: creates an intimidating, hostile, or </w:t>
      </w:r>
      <w:r>
        <w:rPr>
          <w:rFonts w:ascii="Calibri" w:hAnsi="Calibri" w:eastAsia="Calibri" w:cs="Calibri"/>
          <w:color w:val="000000"/>
          <w:sz w:val="22"/>
        </w:rPr>
        <w:t xml:space="preserve">offensive work/educational environment; creates an unreasonable interference with an individual’s work/education performance; or otherwise adversely affects employment/education opportunities. 8 VI. INDEPENDENT CONTRACTOR STATEMENT Under the provisions of </w:t>
      </w:r>
      <w:r>
        <w:rPr>
          <w:rFonts w:ascii="Calibri" w:hAnsi="Calibri" w:eastAsia="Calibri" w:cs="Calibri"/>
          <w:color w:val="000000"/>
          <w:sz w:val="22"/>
        </w:rPr>
        <w:t xml:space="preserve">Section 3401 of the Internal Revenue Code of 1986, an employer must withhold income tax from all remuneration actually or constructively paid to an employee.  The employment relationship herein offered is for professional educational services. Under the te</w:t>
      </w:r>
      <w:r>
        <w:rPr>
          <w:rFonts w:ascii="Calibri" w:hAnsi="Calibri" w:eastAsia="Calibri" w:cs="Calibri"/>
          <w:color w:val="000000"/>
          <w:sz w:val="22"/>
        </w:rPr>
        <w:t xml:space="preserve">rms of this agreement, the Instructor is exempt from the IRS statute referred to above, because the Instructor is an “independent contractor” offering educational services and is required to pay all applicable payroll taxes and required FICA contributions </w:t>
      </w:r>
      <w:r>
        <w:rPr>
          <w:rFonts w:ascii="Calibri" w:hAnsi="Calibri" w:eastAsia="Calibri" w:cs="Calibri"/>
          <w:color w:val="000000"/>
          <w:sz w:val="22"/>
        </w:rPr>
        <w:t xml:space="preserve">personally. VII.AGREEMENT PERIOD This agreement is in full force and effect from  25-04-2025                           through  22-04-2025 .  This agreement may be terminated by either party by giving thirty (30) days written notice to the other party stat</w:t>
      </w:r>
      <w:r>
        <w:rPr>
          <w:rFonts w:ascii="Calibri" w:hAnsi="Calibri" w:eastAsia="Calibri" w:cs="Calibri"/>
          <w:color w:val="000000"/>
          <w:sz w:val="22"/>
        </w:rPr>
        <w:t xml:space="preserve">ing the reasons for termination and effective date or upon the failure of either party to carry out the terms of the agreement by giving ten (10) days written notice stating cause and effective date. Any changes to this agreement will be valid only if made</w:t>
      </w:r>
      <w:r>
        <w:rPr>
          <w:rFonts w:ascii="Calibri" w:hAnsi="Calibri" w:eastAsia="Calibri" w:cs="Calibri"/>
          <w:color w:val="000000"/>
          <w:sz w:val="22"/>
        </w:rPr>
        <w:t xml:space="preserve"> in writing and accepted by all parties of this agreement. </w:t>
      </w:r>
      <w:r/>
    </w:p>
    <w:p>
      <w:pPr>
        <w:pBdr>
          <w:top w:val="none" w:color="000000" w:sz="4" w:space="0"/>
          <w:left w:val="none" w:color="000000" w:sz="4" w:space="0"/>
          <w:bottom w:val="none" w:color="000000" w:sz="4" w:space="0"/>
          <w:right w:val="none" w:color="000000" w:sz="4" w:space="0"/>
        </w:pBdr>
        <w:spacing w:line="235" w:lineRule="atLeast"/>
        <w:ind w:right="0" w:firstLine="0" w:left="0"/>
        <w:rPr/>
      </w:pPr>
      <w:r>
        <w:rPr>
          <w:rFonts w:ascii="Calibri" w:hAnsi="Calibri" w:eastAsia="Calibri" w:cs="Calibri"/>
          <w:color w:val="000000"/>
          <w:sz w:val="22"/>
        </w:rPr>
        <w:t xml:space="preserve">VIII.SIGNATURES </w:t>
      </w:r>
      <w:r/>
    </w:p>
    <w:p>
      <w:pPr>
        <w:pBdr>
          <w:top w:val="none" w:color="000000" w:sz="4" w:space="0"/>
          <w:left w:val="none" w:color="000000" w:sz="4" w:space="0"/>
          <w:bottom w:val="none" w:color="000000" w:sz="4" w:space="0"/>
          <w:right w:val="none" w:color="000000" w:sz="4" w:space="0"/>
        </w:pBdr>
        <w:spacing w:line="235" w:lineRule="atLeast"/>
        <w:ind w:right="0" w:firstLine="0" w:left="0"/>
        <w:rPr/>
      </w:pPr>
      <w:r>
        <w:rPr>
          <w:rFonts w:ascii="Calibri" w:hAnsi="Calibri" w:eastAsia="Calibri" w:cs="Calibri"/>
          <w:color w:val="000000"/>
          <w:sz w:val="22"/>
        </w:rPr>
        <w:t xml:space="preserve">For the Instructor:Signature                                                          For the Sponsor:</w:t>
      </w:r>
      <w:r/>
    </w:p>
    <w:p>
      <w:pPr>
        <w:pBdr>
          <w:top w:val="none" w:color="000000" w:sz="4" w:space="0"/>
          <w:left w:val="none" w:color="000000" w:sz="4" w:space="0"/>
          <w:bottom w:val="none" w:color="000000" w:sz="4" w:space="0"/>
          <w:right w:val="none" w:color="000000" w:sz="4" w:space="0"/>
        </w:pBdr>
        <w:spacing w:line="235" w:lineRule="atLeast"/>
        <w:ind w:right="0" w:firstLine="0" w:left="0"/>
        <w:rPr/>
      </w:pPr>
      <w:r>
        <w:rPr>
          <w:rFonts w:ascii="Calibri" w:hAnsi="Calibri" w:eastAsia="Calibri" w:cs="Calibri"/>
          <w:color w:val="000000"/>
          <w:sz w:val="22"/>
        </w:rPr>
        <w:t xml:space="preserve"> Signature                                                          Title                                                                                            Date                                        Date                                  </w:t>
      </w:r>
      <w:r/>
    </w:p>
    <w:p>
      <w:pPr>
        <w:pBdr/>
        <w:spacing/>
        <w:ind/>
        <w:rPr/>
      </w:p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tru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7">
    <w:name w:val="Table Grid"/>
    <w:basedOn w:val="88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Table Grid Light"/>
    <w:basedOn w:val="88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1"/>
    <w:basedOn w:val="88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2"/>
    <w:basedOn w:val="88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3"/>
    <w:basedOn w:val="8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4"/>
    <w:basedOn w:val="8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5"/>
    <w:basedOn w:val="8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w:basedOn w:val="88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1"/>
    <w:basedOn w:val="88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2"/>
    <w:basedOn w:val="88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3"/>
    <w:basedOn w:val="88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4"/>
    <w:basedOn w:val="88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5"/>
    <w:basedOn w:val="88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6"/>
    <w:basedOn w:val="88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w:basedOn w:val="88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1"/>
    <w:basedOn w:val="88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2"/>
    <w:basedOn w:val="88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3"/>
    <w:basedOn w:val="88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4"/>
    <w:basedOn w:val="88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5"/>
    <w:basedOn w:val="88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6"/>
    <w:basedOn w:val="88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w:basedOn w:val="88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1"/>
    <w:basedOn w:val="88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2"/>
    <w:basedOn w:val="88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3"/>
    <w:basedOn w:val="88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4"/>
    <w:basedOn w:val="88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5"/>
    <w:basedOn w:val="88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6"/>
    <w:basedOn w:val="88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w:basedOn w:val="88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1"/>
    <w:basedOn w:val="88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2"/>
    <w:basedOn w:val="88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3"/>
    <w:basedOn w:val="88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4"/>
    <w:basedOn w:val="88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5"/>
    <w:basedOn w:val="88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6"/>
    <w:basedOn w:val="88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Accent 1"/>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2"/>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3"/>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Accent 4"/>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5"/>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6"/>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6 Colorful"/>
    <w:basedOn w:val="88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0">
    <w:name w:val="Grid Table 6 Colorful - Accent 1"/>
    <w:basedOn w:val="88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1">
    <w:name w:val="Grid Table 6 Colorful - Accent 2"/>
    <w:basedOn w:val="88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2">
    <w:name w:val="Grid Table 6 Colorful - Accent 3"/>
    <w:basedOn w:val="88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3">
    <w:name w:val="Grid Table 6 Colorful - Accent 4"/>
    <w:basedOn w:val="88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4">
    <w:name w:val="Grid Table 6 Colorful - Accent 5"/>
    <w:basedOn w:val="88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6 Colorful - Accent 6"/>
    <w:basedOn w:val="88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7 Colorful"/>
    <w:basedOn w:val="88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1"/>
    <w:basedOn w:val="88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2"/>
    <w:basedOn w:val="88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3"/>
    <w:basedOn w:val="88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4"/>
    <w:basedOn w:val="88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5"/>
    <w:basedOn w:val="88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6"/>
    <w:basedOn w:val="88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1"/>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2"/>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3"/>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4"/>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5"/>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6"/>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w:basedOn w:val="88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1"/>
    <w:basedOn w:val="88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2"/>
    <w:basedOn w:val="88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3"/>
    <w:basedOn w:val="88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4"/>
    <w:basedOn w:val="88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5"/>
    <w:basedOn w:val="88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6"/>
    <w:basedOn w:val="88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w:basedOn w:val="88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1"/>
    <w:basedOn w:val="88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2"/>
    <w:basedOn w:val="88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3"/>
    <w:basedOn w:val="88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4"/>
    <w:basedOn w:val="88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5"/>
    <w:basedOn w:val="88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6"/>
    <w:basedOn w:val="88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w:basedOn w:val="88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1"/>
    <w:basedOn w:val="88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2"/>
    <w:basedOn w:val="88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3"/>
    <w:basedOn w:val="88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4"/>
    <w:basedOn w:val="88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5"/>
    <w:basedOn w:val="88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6"/>
    <w:basedOn w:val="88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5 Dark"/>
    <w:basedOn w:val="88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1"/>
    <w:basedOn w:val="88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2"/>
    <w:basedOn w:val="88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3"/>
    <w:basedOn w:val="88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4"/>
    <w:basedOn w:val="88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5"/>
    <w:basedOn w:val="88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6"/>
    <w:basedOn w:val="88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6 Colorful"/>
    <w:basedOn w:val="88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1"/>
    <w:basedOn w:val="88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2"/>
    <w:basedOn w:val="88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3"/>
    <w:basedOn w:val="88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4"/>
    <w:basedOn w:val="88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5"/>
    <w:basedOn w:val="88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6"/>
    <w:basedOn w:val="88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7 Colorful"/>
    <w:basedOn w:val="88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6">
    <w:name w:val="List Table 7 Colorful - Accent 1"/>
    <w:basedOn w:val="88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7">
    <w:name w:val="List Table 7 Colorful - Accent 2"/>
    <w:basedOn w:val="88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8">
    <w:name w:val="List Table 7 Colorful - Accent 3"/>
    <w:basedOn w:val="88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9">
    <w:name w:val="List Table 7 Colorful - Accent 4"/>
    <w:basedOn w:val="88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0">
    <w:name w:val="List Table 7 Colorful - Accent 5"/>
    <w:basedOn w:val="88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1">
    <w:name w:val="List Table 7 Colorful - Accent 6"/>
    <w:basedOn w:val="88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2">
    <w:name w:val="Lined - Accent"/>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1"/>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2"/>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3"/>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4"/>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5"/>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6"/>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w:basedOn w:val="88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1"/>
    <w:basedOn w:val="88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2"/>
    <w:basedOn w:val="88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3"/>
    <w:basedOn w:val="88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4"/>
    <w:basedOn w:val="88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5"/>
    <w:basedOn w:val="88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6"/>
    <w:basedOn w:val="88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w:basedOn w:val="88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1"/>
    <w:basedOn w:val="88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2"/>
    <w:basedOn w:val="88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3"/>
    <w:basedOn w:val="88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4"/>
    <w:basedOn w:val="88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5"/>
    <w:basedOn w:val="88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6"/>
    <w:basedOn w:val="88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3">
    <w:name w:val="Heading 1"/>
    <w:basedOn w:val="882"/>
    <w:next w:val="882"/>
    <w:link w:val="832"/>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4">
    <w:name w:val="Heading 2"/>
    <w:basedOn w:val="882"/>
    <w:next w:val="882"/>
    <w:link w:val="833"/>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5">
    <w:name w:val="Heading 3"/>
    <w:basedOn w:val="882"/>
    <w:next w:val="882"/>
    <w:link w:val="834"/>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6">
    <w:name w:val="Heading 4"/>
    <w:basedOn w:val="882"/>
    <w:next w:val="882"/>
    <w:link w:val="835"/>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7">
    <w:name w:val="Heading 5"/>
    <w:basedOn w:val="882"/>
    <w:next w:val="882"/>
    <w:link w:val="836"/>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28">
    <w:name w:val="Heading 6"/>
    <w:basedOn w:val="882"/>
    <w:next w:val="882"/>
    <w:link w:val="837"/>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29">
    <w:name w:val="Heading 7"/>
    <w:basedOn w:val="882"/>
    <w:next w:val="882"/>
    <w:link w:val="838"/>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0">
    <w:name w:val="Heading 8"/>
    <w:basedOn w:val="882"/>
    <w:next w:val="882"/>
    <w:link w:val="839"/>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1">
    <w:name w:val="Heading 9"/>
    <w:basedOn w:val="882"/>
    <w:next w:val="882"/>
    <w:link w:val="840"/>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2">
    <w:name w:val="Heading 1 Char"/>
    <w:basedOn w:val="883"/>
    <w:link w:val="823"/>
    <w:uiPriority w:val="9"/>
    <w:pPr>
      <w:pBdr/>
      <w:spacing/>
      <w:ind/>
    </w:pPr>
    <w:rPr>
      <w:rFonts w:ascii="Arial" w:hAnsi="Arial" w:eastAsia="Arial" w:cs="Arial"/>
      <w:color w:val="0f4761" w:themeColor="accent1" w:themeShade="BF"/>
      <w:sz w:val="40"/>
      <w:szCs w:val="40"/>
    </w:rPr>
  </w:style>
  <w:style w:type="character" w:styleId="833">
    <w:name w:val="Heading 2 Char"/>
    <w:basedOn w:val="883"/>
    <w:link w:val="824"/>
    <w:uiPriority w:val="9"/>
    <w:pPr>
      <w:pBdr/>
      <w:spacing/>
      <w:ind/>
    </w:pPr>
    <w:rPr>
      <w:rFonts w:ascii="Arial" w:hAnsi="Arial" w:eastAsia="Arial" w:cs="Arial"/>
      <w:color w:val="0f4761" w:themeColor="accent1" w:themeShade="BF"/>
      <w:sz w:val="32"/>
      <w:szCs w:val="32"/>
    </w:rPr>
  </w:style>
  <w:style w:type="character" w:styleId="834">
    <w:name w:val="Heading 3 Char"/>
    <w:basedOn w:val="883"/>
    <w:link w:val="825"/>
    <w:uiPriority w:val="9"/>
    <w:pPr>
      <w:pBdr/>
      <w:spacing/>
      <w:ind/>
    </w:pPr>
    <w:rPr>
      <w:rFonts w:ascii="Arial" w:hAnsi="Arial" w:eastAsia="Arial" w:cs="Arial"/>
      <w:color w:val="0f4761" w:themeColor="accent1" w:themeShade="BF"/>
      <w:sz w:val="28"/>
      <w:szCs w:val="28"/>
    </w:rPr>
  </w:style>
  <w:style w:type="character" w:styleId="835">
    <w:name w:val="Heading 4 Char"/>
    <w:basedOn w:val="883"/>
    <w:link w:val="826"/>
    <w:uiPriority w:val="9"/>
    <w:pPr>
      <w:pBdr/>
      <w:spacing/>
      <w:ind/>
    </w:pPr>
    <w:rPr>
      <w:rFonts w:ascii="Arial" w:hAnsi="Arial" w:eastAsia="Arial" w:cs="Arial"/>
      <w:i/>
      <w:iCs/>
      <w:color w:val="0f4761" w:themeColor="accent1" w:themeShade="BF"/>
    </w:rPr>
  </w:style>
  <w:style w:type="character" w:styleId="836">
    <w:name w:val="Heading 5 Char"/>
    <w:basedOn w:val="883"/>
    <w:link w:val="827"/>
    <w:uiPriority w:val="9"/>
    <w:pPr>
      <w:pBdr/>
      <w:spacing/>
      <w:ind/>
    </w:pPr>
    <w:rPr>
      <w:rFonts w:ascii="Arial" w:hAnsi="Arial" w:eastAsia="Arial" w:cs="Arial"/>
      <w:color w:val="0f4761" w:themeColor="accent1" w:themeShade="BF"/>
    </w:rPr>
  </w:style>
  <w:style w:type="character" w:styleId="837">
    <w:name w:val="Heading 6 Char"/>
    <w:basedOn w:val="883"/>
    <w:link w:val="828"/>
    <w:uiPriority w:val="9"/>
    <w:pPr>
      <w:pBdr/>
      <w:spacing/>
      <w:ind/>
    </w:pPr>
    <w:rPr>
      <w:rFonts w:ascii="Arial" w:hAnsi="Arial" w:eastAsia="Arial" w:cs="Arial"/>
      <w:i/>
      <w:iCs/>
      <w:color w:val="595959" w:themeColor="text1" w:themeTint="A6"/>
    </w:rPr>
  </w:style>
  <w:style w:type="character" w:styleId="838">
    <w:name w:val="Heading 7 Char"/>
    <w:basedOn w:val="883"/>
    <w:link w:val="829"/>
    <w:uiPriority w:val="9"/>
    <w:pPr>
      <w:pBdr/>
      <w:spacing/>
      <w:ind/>
    </w:pPr>
    <w:rPr>
      <w:rFonts w:ascii="Arial" w:hAnsi="Arial" w:eastAsia="Arial" w:cs="Arial"/>
      <w:color w:val="595959" w:themeColor="text1" w:themeTint="A6"/>
    </w:rPr>
  </w:style>
  <w:style w:type="character" w:styleId="839">
    <w:name w:val="Heading 8 Char"/>
    <w:basedOn w:val="883"/>
    <w:link w:val="830"/>
    <w:uiPriority w:val="9"/>
    <w:pPr>
      <w:pBdr/>
      <w:spacing/>
      <w:ind/>
    </w:pPr>
    <w:rPr>
      <w:rFonts w:ascii="Arial" w:hAnsi="Arial" w:eastAsia="Arial" w:cs="Arial"/>
      <w:i/>
      <w:iCs/>
      <w:color w:val="272727" w:themeColor="text1" w:themeTint="D8"/>
    </w:rPr>
  </w:style>
  <w:style w:type="character" w:styleId="840">
    <w:name w:val="Heading 9 Char"/>
    <w:basedOn w:val="883"/>
    <w:link w:val="831"/>
    <w:uiPriority w:val="9"/>
    <w:pPr>
      <w:pBdr/>
      <w:spacing/>
      <w:ind/>
    </w:pPr>
    <w:rPr>
      <w:rFonts w:ascii="Arial" w:hAnsi="Arial" w:eastAsia="Arial" w:cs="Arial"/>
      <w:i/>
      <w:iCs/>
      <w:color w:val="272727" w:themeColor="text1" w:themeTint="D8"/>
    </w:rPr>
  </w:style>
  <w:style w:type="paragraph" w:styleId="841">
    <w:name w:val="Title"/>
    <w:basedOn w:val="882"/>
    <w:next w:val="882"/>
    <w:link w:val="842"/>
    <w:uiPriority w:val="10"/>
    <w:qFormat/>
    <w:pPr>
      <w:pBdr/>
      <w:spacing w:after="80" w:line="240" w:lineRule="auto"/>
      <w:ind/>
      <w:contextualSpacing w:val="true"/>
    </w:pPr>
    <w:rPr>
      <w:rFonts w:ascii="Arial" w:hAnsi="Arial" w:eastAsia="Arial" w:cs="Arial"/>
      <w:spacing w:val="-10"/>
      <w:sz w:val="56"/>
      <w:szCs w:val="56"/>
    </w:rPr>
  </w:style>
  <w:style w:type="character" w:styleId="842">
    <w:name w:val="Title Char"/>
    <w:basedOn w:val="883"/>
    <w:link w:val="841"/>
    <w:uiPriority w:val="10"/>
    <w:pPr>
      <w:pBdr/>
      <w:spacing/>
      <w:ind/>
    </w:pPr>
    <w:rPr>
      <w:rFonts w:ascii="Arial" w:hAnsi="Arial" w:eastAsia="Arial" w:cs="Arial"/>
      <w:spacing w:val="-10"/>
      <w:sz w:val="56"/>
      <w:szCs w:val="56"/>
    </w:rPr>
  </w:style>
  <w:style w:type="paragraph" w:styleId="843">
    <w:name w:val="Subtitle"/>
    <w:basedOn w:val="882"/>
    <w:next w:val="882"/>
    <w:link w:val="844"/>
    <w:uiPriority w:val="11"/>
    <w:qFormat/>
    <w:pPr>
      <w:numPr>
        <w:ilvl w:val="1"/>
      </w:numPr>
      <w:pBdr/>
      <w:spacing/>
      <w:ind/>
    </w:pPr>
    <w:rPr>
      <w:color w:val="595959" w:themeColor="text1" w:themeTint="A6"/>
      <w:spacing w:val="15"/>
      <w:sz w:val="28"/>
      <w:szCs w:val="28"/>
    </w:rPr>
  </w:style>
  <w:style w:type="character" w:styleId="844">
    <w:name w:val="Subtitle Char"/>
    <w:basedOn w:val="883"/>
    <w:link w:val="843"/>
    <w:uiPriority w:val="11"/>
    <w:pPr>
      <w:pBdr/>
      <w:spacing/>
      <w:ind/>
    </w:pPr>
    <w:rPr>
      <w:color w:val="595959" w:themeColor="text1" w:themeTint="A6"/>
      <w:spacing w:val="15"/>
      <w:sz w:val="28"/>
      <w:szCs w:val="28"/>
    </w:rPr>
  </w:style>
  <w:style w:type="paragraph" w:styleId="845">
    <w:name w:val="Quote"/>
    <w:basedOn w:val="882"/>
    <w:next w:val="882"/>
    <w:link w:val="846"/>
    <w:uiPriority w:val="29"/>
    <w:qFormat/>
    <w:pPr>
      <w:pBdr/>
      <w:spacing w:before="160"/>
      <w:ind/>
      <w:jc w:val="center"/>
    </w:pPr>
    <w:rPr>
      <w:i/>
      <w:iCs/>
      <w:color w:val="404040" w:themeColor="text1" w:themeTint="BF"/>
    </w:rPr>
  </w:style>
  <w:style w:type="character" w:styleId="846">
    <w:name w:val="Quote Char"/>
    <w:basedOn w:val="883"/>
    <w:link w:val="845"/>
    <w:uiPriority w:val="29"/>
    <w:pPr>
      <w:pBdr/>
      <w:spacing/>
      <w:ind/>
    </w:pPr>
    <w:rPr>
      <w:i/>
      <w:iCs/>
      <w:color w:val="404040" w:themeColor="text1" w:themeTint="BF"/>
    </w:rPr>
  </w:style>
  <w:style w:type="paragraph" w:styleId="847">
    <w:name w:val="List Paragraph"/>
    <w:basedOn w:val="882"/>
    <w:uiPriority w:val="34"/>
    <w:qFormat/>
    <w:pPr>
      <w:pBdr/>
      <w:spacing/>
      <w:ind w:left="720"/>
      <w:contextualSpacing w:val="true"/>
    </w:pPr>
  </w:style>
  <w:style w:type="character" w:styleId="848">
    <w:name w:val="Intense Emphasis"/>
    <w:basedOn w:val="883"/>
    <w:uiPriority w:val="21"/>
    <w:qFormat/>
    <w:pPr>
      <w:pBdr/>
      <w:spacing/>
      <w:ind/>
    </w:pPr>
    <w:rPr>
      <w:i/>
      <w:iCs/>
      <w:color w:val="0f4761" w:themeColor="accent1" w:themeShade="BF"/>
    </w:rPr>
  </w:style>
  <w:style w:type="paragraph" w:styleId="849">
    <w:name w:val="Intense Quote"/>
    <w:basedOn w:val="882"/>
    <w:next w:val="882"/>
    <w:link w:val="85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0">
    <w:name w:val="Intense Quote Char"/>
    <w:basedOn w:val="883"/>
    <w:link w:val="849"/>
    <w:uiPriority w:val="30"/>
    <w:pPr>
      <w:pBdr/>
      <w:spacing/>
      <w:ind/>
    </w:pPr>
    <w:rPr>
      <w:i/>
      <w:iCs/>
      <w:color w:val="0f4761" w:themeColor="accent1" w:themeShade="BF"/>
    </w:rPr>
  </w:style>
  <w:style w:type="character" w:styleId="851">
    <w:name w:val="Intense Reference"/>
    <w:basedOn w:val="883"/>
    <w:uiPriority w:val="32"/>
    <w:qFormat/>
    <w:pPr>
      <w:pBdr/>
      <w:spacing/>
      <w:ind/>
    </w:pPr>
    <w:rPr>
      <w:b/>
      <w:bCs/>
      <w:smallCaps/>
      <w:color w:val="0f4761" w:themeColor="accent1" w:themeShade="BF"/>
      <w:spacing w:val="5"/>
    </w:rPr>
  </w:style>
  <w:style w:type="paragraph" w:styleId="852">
    <w:name w:val="No Spacing"/>
    <w:basedOn w:val="882"/>
    <w:uiPriority w:val="1"/>
    <w:qFormat/>
    <w:pPr>
      <w:pBdr/>
      <w:spacing w:after="0" w:line="240" w:lineRule="auto"/>
      <w:ind/>
    </w:pPr>
  </w:style>
  <w:style w:type="character" w:styleId="853">
    <w:name w:val="Subtle Emphasis"/>
    <w:basedOn w:val="883"/>
    <w:uiPriority w:val="19"/>
    <w:qFormat/>
    <w:pPr>
      <w:pBdr/>
      <w:spacing/>
      <w:ind/>
    </w:pPr>
    <w:rPr>
      <w:i/>
      <w:iCs/>
      <w:color w:val="404040" w:themeColor="text1" w:themeTint="BF"/>
    </w:rPr>
  </w:style>
  <w:style w:type="character" w:styleId="854">
    <w:name w:val="Emphasis"/>
    <w:basedOn w:val="883"/>
    <w:uiPriority w:val="20"/>
    <w:qFormat/>
    <w:pPr>
      <w:pBdr/>
      <w:spacing/>
      <w:ind/>
    </w:pPr>
    <w:rPr>
      <w:i/>
      <w:iCs/>
    </w:rPr>
  </w:style>
  <w:style w:type="character" w:styleId="855">
    <w:name w:val="Strong"/>
    <w:basedOn w:val="883"/>
    <w:uiPriority w:val="22"/>
    <w:qFormat/>
    <w:pPr>
      <w:pBdr/>
      <w:spacing/>
      <w:ind/>
    </w:pPr>
    <w:rPr>
      <w:b/>
      <w:bCs/>
    </w:rPr>
  </w:style>
  <w:style w:type="character" w:styleId="856">
    <w:name w:val="Subtle Reference"/>
    <w:basedOn w:val="883"/>
    <w:uiPriority w:val="31"/>
    <w:qFormat/>
    <w:pPr>
      <w:pBdr/>
      <w:spacing/>
      <w:ind/>
    </w:pPr>
    <w:rPr>
      <w:smallCaps/>
      <w:color w:val="5a5a5a" w:themeColor="text1" w:themeTint="A5"/>
    </w:rPr>
  </w:style>
  <w:style w:type="character" w:styleId="857">
    <w:name w:val="Book Title"/>
    <w:basedOn w:val="883"/>
    <w:uiPriority w:val="33"/>
    <w:qFormat/>
    <w:pPr>
      <w:pBdr/>
      <w:spacing/>
      <w:ind/>
    </w:pPr>
    <w:rPr>
      <w:b/>
      <w:bCs/>
      <w:i/>
      <w:iCs/>
      <w:spacing w:val="5"/>
    </w:rPr>
  </w:style>
  <w:style w:type="paragraph" w:styleId="858">
    <w:name w:val="Header"/>
    <w:basedOn w:val="882"/>
    <w:link w:val="859"/>
    <w:uiPriority w:val="99"/>
    <w:unhideWhenUsed/>
    <w:pPr>
      <w:pBdr/>
      <w:tabs>
        <w:tab w:val="center" w:leader="none" w:pos="4844"/>
        <w:tab w:val="right" w:leader="none" w:pos="9689"/>
      </w:tabs>
      <w:spacing w:after="0" w:line="240" w:lineRule="auto"/>
      <w:ind/>
    </w:pPr>
  </w:style>
  <w:style w:type="character" w:styleId="859">
    <w:name w:val="Header Char"/>
    <w:basedOn w:val="883"/>
    <w:link w:val="858"/>
    <w:uiPriority w:val="99"/>
    <w:pPr>
      <w:pBdr/>
      <w:spacing/>
      <w:ind/>
    </w:pPr>
  </w:style>
  <w:style w:type="paragraph" w:styleId="860">
    <w:name w:val="Footer"/>
    <w:basedOn w:val="882"/>
    <w:link w:val="861"/>
    <w:uiPriority w:val="99"/>
    <w:unhideWhenUsed/>
    <w:pPr>
      <w:pBdr/>
      <w:tabs>
        <w:tab w:val="center" w:leader="none" w:pos="4844"/>
        <w:tab w:val="right" w:leader="none" w:pos="9689"/>
      </w:tabs>
      <w:spacing w:after="0" w:line="240" w:lineRule="auto"/>
      <w:ind/>
    </w:pPr>
  </w:style>
  <w:style w:type="character" w:styleId="861">
    <w:name w:val="Footer Char"/>
    <w:basedOn w:val="883"/>
    <w:link w:val="860"/>
    <w:uiPriority w:val="99"/>
    <w:pPr>
      <w:pBdr/>
      <w:spacing/>
      <w:ind/>
    </w:pPr>
  </w:style>
  <w:style w:type="paragraph" w:styleId="862">
    <w:name w:val="Caption"/>
    <w:basedOn w:val="882"/>
    <w:next w:val="882"/>
    <w:uiPriority w:val="35"/>
    <w:unhideWhenUsed/>
    <w:qFormat/>
    <w:pPr>
      <w:pBdr/>
      <w:spacing w:after="200" w:line="240" w:lineRule="auto"/>
      <w:ind/>
    </w:pPr>
    <w:rPr>
      <w:i/>
      <w:iCs/>
      <w:color w:val="0e2841" w:themeColor="text2"/>
      <w:sz w:val="18"/>
      <w:szCs w:val="18"/>
    </w:rPr>
  </w:style>
  <w:style w:type="paragraph" w:styleId="863">
    <w:name w:val="footnote text"/>
    <w:basedOn w:val="882"/>
    <w:link w:val="864"/>
    <w:uiPriority w:val="99"/>
    <w:semiHidden/>
    <w:unhideWhenUsed/>
    <w:pPr>
      <w:pBdr/>
      <w:spacing w:after="0" w:line="240" w:lineRule="auto"/>
      <w:ind/>
    </w:pPr>
    <w:rPr>
      <w:sz w:val="20"/>
      <w:szCs w:val="20"/>
    </w:rPr>
  </w:style>
  <w:style w:type="character" w:styleId="864">
    <w:name w:val="Footnote Text Char"/>
    <w:basedOn w:val="883"/>
    <w:link w:val="863"/>
    <w:uiPriority w:val="99"/>
    <w:semiHidden/>
    <w:pPr>
      <w:pBdr/>
      <w:spacing/>
      <w:ind/>
    </w:pPr>
    <w:rPr>
      <w:sz w:val="20"/>
      <w:szCs w:val="20"/>
    </w:rPr>
  </w:style>
  <w:style w:type="character" w:styleId="865">
    <w:name w:val="footnote reference"/>
    <w:basedOn w:val="883"/>
    <w:uiPriority w:val="99"/>
    <w:semiHidden/>
    <w:unhideWhenUsed/>
    <w:pPr>
      <w:pBdr/>
      <w:spacing/>
      <w:ind/>
    </w:pPr>
    <w:rPr>
      <w:vertAlign w:val="superscript"/>
    </w:rPr>
  </w:style>
  <w:style w:type="paragraph" w:styleId="866">
    <w:name w:val="endnote text"/>
    <w:basedOn w:val="882"/>
    <w:link w:val="867"/>
    <w:uiPriority w:val="99"/>
    <w:semiHidden/>
    <w:unhideWhenUsed/>
    <w:pPr>
      <w:pBdr/>
      <w:spacing w:after="0" w:line="240" w:lineRule="auto"/>
      <w:ind/>
    </w:pPr>
    <w:rPr>
      <w:sz w:val="20"/>
      <w:szCs w:val="20"/>
    </w:rPr>
  </w:style>
  <w:style w:type="character" w:styleId="867">
    <w:name w:val="Endnote Text Char"/>
    <w:basedOn w:val="883"/>
    <w:link w:val="866"/>
    <w:uiPriority w:val="99"/>
    <w:semiHidden/>
    <w:pPr>
      <w:pBdr/>
      <w:spacing/>
      <w:ind/>
    </w:pPr>
    <w:rPr>
      <w:sz w:val="20"/>
      <w:szCs w:val="20"/>
    </w:rPr>
  </w:style>
  <w:style w:type="character" w:styleId="868">
    <w:name w:val="endnote reference"/>
    <w:basedOn w:val="883"/>
    <w:uiPriority w:val="99"/>
    <w:semiHidden/>
    <w:unhideWhenUsed/>
    <w:pPr>
      <w:pBdr/>
      <w:spacing/>
      <w:ind/>
    </w:pPr>
    <w:rPr>
      <w:vertAlign w:val="superscript"/>
    </w:rPr>
  </w:style>
  <w:style w:type="character" w:styleId="869">
    <w:name w:val="Hyperlink"/>
    <w:basedOn w:val="883"/>
    <w:uiPriority w:val="99"/>
    <w:unhideWhenUsed/>
    <w:pPr>
      <w:pBdr/>
      <w:spacing/>
      <w:ind/>
    </w:pPr>
    <w:rPr>
      <w:color w:val="0563c1" w:themeColor="hyperlink"/>
      <w:u w:val="single"/>
    </w:rPr>
  </w:style>
  <w:style w:type="character" w:styleId="870">
    <w:name w:val="FollowedHyperlink"/>
    <w:basedOn w:val="883"/>
    <w:uiPriority w:val="99"/>
    <w:semiHidden/>
    <w:unhideWhenUsed/>
    <w:pPr>
      <w:pBdr/>
      <w:spacing/>
      <w:ind/>
    </w:pPr>
    <w:rPr>
      <w:color w:val="954f72" w:themeColor="followedHyperlink"/>
      <w:u w:val="single"/>
    </w:rPr>
  </w:style>
  <w:style w:type="paragraph" w:styleId="871">
    <w:name w:val="toc 1"/>
    <w:basedOn w:val="882"/>
    <w:next w:val="882"/>
    <w:uiPriority w:val="39"/>
    <w:unhideWhenUsed/>
    <w:pPr>
      <w:pBdr/>
      <w:spacing w:after="100"/>
      <w:ind/>
    </w:pPr>
  </w:style>
  <w:style w:type="paragraph" w:styleId="872">
    <w:name w:val="toc 2"/>
    <w:basedOn w:val="882"/>
    <w:next w:val="882"/>
    <w:uiPriority w:val="39"/>
    <w:unhideWhenUsed/>
    <w:pPr>
      <w:pBdr/>
      <w:spacing w:after="100"/>
      <w:ind w:left="220"/>
    </w:pPr>
  </w:style>
  <w:style w:type="paragraph" w:styleId="873">
    <w:name w:val="toc 3"/>
    <w:basedOn w:val="882"/>
    <w:next w:val="882"/>
    <w:uiPriority w:val="39"/>
    <w:unhideWhenUsed/>
    <w:pPr>
      <w:pBdr/>
      <w:spacing w:after="100"/>
      <w:ind w:left="440"/>
    </w:pPr>
  </w:style>
  <w:style w:type="paragraph" w:styleId="874">
    <w:name w:val="toc 4"/>
    <w:basedOn w:val="882"/>
    <w:next w:val="882"/>
    <w:uiPriority w:val="39"/>
    <w:unhideWhenUsed/>
    <w:pPr>
      <w:pBdr/>
      <w:spacing w:after="100"/>
      <w:ind w:left="660"/>
    </w:pPr>
  </w:style>
  <w:style w:type="paragraph" w:styleId="875">
    <w:name w:val="toc 5"/>
    <w:basedOn w:val="882"/>
    <w:next w:val="882"/>
    <w:uiPriority w:val="39"/>
    <w:unhideWhenUsed/>
    <w:pPr>
      <w:pBdr/>
      <w:spacing w:after="100"/>
      <w:ind w:left="880"/>
    </w:pPr>
  </w:style>
  <w:style w:type="paragraph" w:styleId="876">
    <w:name w:val="toc 6"/>
    <w:basedOn w:val="882"/>
    <w:next w:val="882"/>
    <w:uiPriority w:val="39"/>
    <w:unhideWhenUsed/>
    <w:pPr>
      <w:pBdr/>
      <w:spacing w:after="100"/>
      <w:ind w:left="1100"/>
    </w:pPr>
  </w:style>
  <w:style w:type="paragraph" w:styleId="877">
    <w:name w:val="toc 7"/>
    <w:basedOn w:val="882"/>
    <w:next w:val="882"/>
    <w:uiPriority w:val="39"/>
    <w:unhideWhenUsed/>
    <w:pPr>
      <w:pBdr/>
      <w:spacing w:after="100"/>
      <w:ind w:left="1320"/>
    </w:pPr>
  </w:style>
  <w:style w:type="paragraph" w:styleId="878">
    <w:name w:val="toc 8"/>
    <w:basedOn w:val="882"/>
    <w:next w:val="882"/>
    <w:uiPriority w:val="39"/>
    <w:unhideWhenUsed/>
    <w:pPr>
      <w:pBdr/>
      <w:spacing w:after="100"/>
      <w:ind w:left="1540"/>
    </w:pPr>
  </w:style>
  <w:style w:type="paragraph" w:styleId="879">
    <w:name w:val="toc 9"/>
    <w:basedOn w:val="882"/>
    <w:next w:val="882"/>
    <w:uiPriority w:val="39"/>
    <w:unhideWhenUsed/>
    <w:pPr>
      <w:pBdr/>
      <w:spacing w:after="100"/>
      <w:ind w:left="1760"/>
    </w:pPr>
  </w:style>
  <w:style w:type="paragraph" w:styleId="880">
    <w:name w:val="TOC Heading"/>
    <w:uiPriority w:val="39"/>
    <w:unhideWhenUsed/>
    <w:pPr>
      <w:pBdr/>
      <w:spacing/>
      <w:ind/>
    </w:pPr>
  </w:style>
  <w:style w:type="paragraph" w:styleId="881">
    <w:name w:val="table of figures"/>
    <w:basedOn w:val="882"/>
    <w:next w:val="882"/>
    <w:uiPriority w:val="99"/>
    <w:unhideWhenUsed/>
    <w:pPr>
      <w:pBdr/>
      <w:spacing w:after="0" w:afterAutospacing="0"/>
      <w:ind/>
    </w:pPr>
  </w:style>
  <w:style w:type="paragraph" w:styleId="882" w:default="1">
    <w:name w:val="Normal"/>
    <w:qFormat/>
    <w:pPr>
      <w:pBdr/>
      <w:spacing/>
      <w:ind/>
    </w:pPr>
  </w:style>
  <w:style w:type="character" w:styleId="883" w:default="1">
    <w:name w:val="Default Paragraph Font"/>
    <w:uiPriority w:val="1"/>
    <w:semiHidden/>
    <w:unhideWhenUsed/>
    <w:pPr>
      <w:pBdr/>
      <w:spacing/>
      <w:ind/>
    </w:pPr>
  </w:style>
  <w:style w:type="table" w:styleId="88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5" w:default="1">
    <w:name w:val="No List"/>
    <w:uiPriority w:val="99"/>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onlyoffice/8.3.2.19</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XJXDEat9</cp:lastModifiedBy>
  <cp:revision>4</cp:revision>
  <dcterms:created xsi:type="dcterms:W3CDTF">2025-03-22T11:59:00Z</dcterms:created>
  <dcterms:modified xsi:type="dcterms:W3CDTF">2025-05-07T11:32:24Z</dcterms:modified>
</cp:coreProperties>
</file>